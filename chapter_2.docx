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765" w:rsidRPr="00745765" w:rsidRDefault="00745765" w:rsidP="00745765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4576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2 – Variables and Data Types</w:t>
      </w:r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variable is a name given to a memory location in a program. For example</w:t>
      </w: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4576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a=</w:t>
      </w:r>
      <w:r w:rsidRPr="0074576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30</w:t>
      </w: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4576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b=”Harry”</w:t>
      </w: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4576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c=</w:t>
      </w:r>
      <w:r w:rsidRPr="0074576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71.22</w:t>
      </w:r>
    </w:p>
    <w:p w:rsidR="00745765" w:rsidRPr="00745765" w:rsidRDefault="00745765" w:rsidP="0074576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Variable – </w:t>
      </w: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Container to store a value</w:t>
      </w:r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Keywords – </w:t>
      </w: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Reserved words in Python</w:t>
      </w:r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Identifiers – </w:t>
      </w: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class/function/variable name</w:t>
      </w:r>
    </w:p>
    <w:p w:rsidR="00745765" w:rsidRPr="00745765" w:rsidRDefault="00745765" w:rsidP="00745765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4576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Data Types:</w:t>
      </w:r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Primarily there are the following data types in Python:</w:t>
      </w:r>
    </w:p>
    <w:p w:rsidR="00745765" w:rsidRPr="00745765" w:rsidRDefault="00745765" w:rsidP="0074576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Integers</w:t>
      </w:r>
    </w:p>
    <w:p w:rsidR="00745765" w:rsidRPr="00745765" w:rsidRDefault="00745765" w:rsidP="0074576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Floating point numbers</w:t>
      </w:r>
    </w:p>
    <w:p w:rsidR="00745765" w:rsidRPr="00745765" w:rsidRDefault="00745765" w:rsidP="0074576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Strings</w:t>
      </w:r>
    </w:p>
    <w:p w:rsidR="00745765" w:rsidRPr="00745765" w:rsidRDefault="00745765" w:rsidP="0074576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Booleans</w:t>
      </w:r>
    </w:p>
    <w:p w:rsidR="00745765" w:rsidRPr="00745765" w:rsidRDefault="00745765" w:rsidP="00745765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None</w:t>
      </w:r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Python is a fantastic language that automatically identifies the type of data for us.</w:t>
      </w: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4576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a = </w:t>
      </w:r>
      <w:r w:rsidRPr="0074576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71</w:t>
      </w:r>
      <w:r w:rsidRPr="0074576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                </w:t>
      </w:r>
      <w:r w:rsidRPr="00745765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#Identifies a as class&lt;int&gt;</w:t>
      </w: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4576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b = </w:t>
      </w:r>
      <w:r w:rsidRPr="00745765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88.44</w:t>
      </w:r>
      <w:r w:rsidRPr="0074576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          </w:t>
      </w:r>
      <w:r w:rsidRPr="00745765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#Identifies b as class&lt;float&gt;</w:t>
      </w: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4576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name = “Harry”                  </w:t>
      </w:r>
      <w:r w:rsidRPr="00745765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#Identifies name as class&lt;Str&gt;</w:t>
      </w:r>
    </w:p>
    <w:p w:rsidR="00745765" w:rsidRPr="00745765" w:rsidRDefault="00745765" w:rsidP="0074576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Rules for defining a variable name: </w:t>
      </w: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(Also applicable to other identifiers)</w:t>
      </w:r>
    </w:p>
    <w:p w:rsidR="00745765" w:rsidRPr="00745765" w:rsidRDefault="00745765" w:rsidP="0074576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variable name can contain alphabets, digits, and underscore.</w:t>
      </w:r>
    </w:p>
    <w:p w:rsidR="00745765" w:rsidRPr="00745765" w:rsidRDefault="00745765" w:rsidP="0074576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A variable name can only start with an alphabet and underscore.</w:t>
      </w:r>
    </w:p>
    <w:p w:rsidR="00745765" w:rsidRPr="00745765" w:rsidRDefault="00745765" w:rsidP="0074576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variable can’t start with a digit.</w:t>
      </w:r>
    </w:p>
    <w:p w:rsidR="00745765" w:rsidRPr="00745765" w:rsidRDefault="00745765" w:rsidP="0074576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No white space is allowed to be used inside a variable name.</w:t>
      </w:r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Examples of few valid variable names,</w:t>
      </w:r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45765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Harry, harry, one8, _akki, aakash, harry_bro, etc.</w:t>
      </w:r>
    </w:p>
    <w:p w:rsidR="00745765" w:rsidRPr="00745765" w:rsidRDefault="00745765" w:rsidP="00745765">
      <w:pPr>
        <w:shd w:val="clear" w:color="auto" w:fill="F8F9FA"/>
        <w:spacing w:before="375" w:after="135" w:line="240" w:lineRule="auto"/>
        <w:outlineLvl w:val="4"/>
        <w:rPr>
          <w:ins w:id="0" w:author="Unknown"/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ins w:id="1" w:author="Unknown">
        <w:r w:rsidRPr="00745765">
          <w:rPr>
            <w:rFonts w:ascii="Segoe UI" w:eastAsia="Times New Roman" w:hAnsi="Segoe UI" w:cs="Segoe UI"/>
            <w:b/>
            <w:bCs/>
            <w:color w:val="212529"/>
            <w:sz w:val="20"/>
            <w:szCs w:val="20"/>
            <w:lang w:eastAsia="en-IN"/>
          </w:rPr>
          <w:t>Operators in Python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2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3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The following are some common operators in Python:</w:t>
        </w:r>
      </w:ins>
    </w:p>
    <w:p w:rsidR="00745765" w:rsidRPr="00745765" w:rsidRDefault="00745765" w:rsidP="0074576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ins w:id="4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5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Arithmetic Operators (+, -, *, /, etc.)</w:t>
        </w:r>
      </w:ins>
    </w:p>
    <w:p w:rsidR="00745765" w:rsidRPr="00745765" w:rsidRDefault="00745765" w:rsidP="0074576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ins w:id="6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7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Assignment Operators (=, +=, -=, etc.)</w:t>
        </w:r>
      </w:ins>
    </w:p>
    <w:p w:rsidR="00745765" w:rsidRPr="00745765" w:rsidRDefault="00745765" w:rsidP="0074576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ins w:id="8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9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Comparison Operators (==, &gt;=, &lt;=, &gt;, &lt;, !=, etc.)</w:t>
        </w:r>
      </w:ins>
    </w:p>
    <w:p w:rsidR="00745765" w:rsidRPr="00745765" w:rsidRDefault="00745765" w:rsidP="0074576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ins w:id="10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11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Logical Operators (and, or, not)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12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13" w:author="Unknown">
        <w:r w:rsidRPr="00745765">
          <w:rPr>
            <w:rFonts w:ascii="Helvetica" w:eastAsia="Times New Roman" w:hAnsi="Helvetica" w:cs="Helvetica"/>
            <w:b/>
            <w:bCs/>
            <w:color w:val="212529"/>
            <w:sz w:val="28"/>
            <w:szCs w:val="28"/>
            <w:lang w:eastAsia="en-IN"/>
          </w:rPr>
          <w:t>type() function and Typecasting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14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15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type function is used to find the data type of a given variable in Python.</w:t>
        </w:r>
      </w:ins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" w:author="Unknown"/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ins w:id="17" w:author="Unknown"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 xml:space="preserve">a = </w:t>
        </w:r>
        <w:r w:rsidRPr="00745765">
          <w:rPr>
            <w:rFonts w:ascii="Consolas" w:eastAsia="Times New Roman" w:hAnsi="Consolas" w:cs="Courier New"/>
            <w:color w:val="AE81FF"/>
            <w:sz w:val="24"/>
            <w:szCs w:val="24"/>
            <w:lang w:eastAsia="en-IN"/>
          </w:rPr>
          <w:t>31</w:t>
        </w:r>
      </w:ins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8" w:author="Unknown"/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" w:author="Unknown"/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ins w:id="20" w:author="Unknown">
        <w:r w:rsidRPr="00745765">
          <w:rPr>
            <w:rFonts w:ascii="Consolas" w:eastAsia="Times New Roman" w:hAnsi="Consolas" w:cs="Courier New"/>
            <w:color w:val="A6E22E"/>
            <w:sz w:val="24"/>
            <w:szCs w:val="24"/>
            <w:lang w:eastAsia="en-IN"/>
          </w:rPr>
          <w:t>type</w:t>
        </w:r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 xml:space="preserve">(a)                      </w:t>
        </w:r>
        <w:r w:rsidRPr="00745765">
          <w:rPr>
            <w:rFonts w:ascii="Consolas" w:eastAsia="Times New Roman" w:hAnsi="Consolas" w:cs="Courier New"/>
            <w:color w:val="8292A2"/>
            <w:sz w:val="24"/>
            <w:szCs w:val="24"/>
            <w:lang w:eastAsia="en-IN"/>
          </w:rPr>
          <w:t>#class&lt;int&gt;</w:t>
        </w:r>
      </w:ins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1" w:author="Unknown"/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" w:author="Unknown"/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ins w:id="23" w:author="Unknown"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>b = “</w:t>
        </w:r>
        <w:r w:rsidRPr="00745765">
          <w:rPr>
            <w:rFonts w:ascii="Consolas" w:eastAsia="Times New Roman" w:hAnsi="Consolas" w:cs="Courier New"/>
            <w:color w:val="AE81FF"/>
            <w:sz w:val="24"/>
            <w:szCs w:val="24"/>
            <w:lang w:eastAsia="en-IN"/>
          </w:rPr>
          <w:t>31</w:t>
        </w:r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>”</w:t>
        </w:r>
      </w:ins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4" w:author="Unknown"/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5" w:author="Unknown"/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ins w:id="26" w:author="Unknown">
        <w:r w:rsidRPr="00745765">
          <w:rPr>
            <w:rFonts w:ascii="Consolas" w:eastAsia="Times New Roman" w:hAnsi="Consolas" w:cs="Courier New"/>
            <w:color w:val="A6E22E"/>
            <w:sz w:val="24"/>
            <w:szCs w:val="24"/>
            <w:lang w:eastAsia="en-IN"/>
          </w:rPr>
          <w:t>type</w:t>
        </w:r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 xml:space="preserve">(b)                      </w:t>
        </w:r>
        <w:r w:rsidRPr="00745765">
          <w:rPr>
            <w:rFonts w:ascii="Consolas" w:eastAsia="Times New Roman" w:hAnsi="Consolas" w:cs="Courier New"/>
            <w:color w:val="8292A2"/>
            <w:sz w:val="24"/>
            <w:szCs w:val="24"/>
            <w:lang w:eastAsia="en-IN"/>
          </w:rPr>
          <w:t>#class&lt;str&gt;</w:t>
        </w:r>
      </w:ins>
    </w:p>
    <w:p w:rsidR="00745765" w:rsidRPr="00745765" w:rsidRDefault="00745765" w:rsidP="00745765">
      <w:pPr>
        <w:shd w:val="clear" w:color="auto" w:fill="F8F9FA"/>
        <w:spacing w:after="0" w:line="240" w:lineRule="auto"/>
        <w:rPr>
          <w:ins w:id="27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28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Copy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29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30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A number can be converted into a string and vice versa (if possible)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31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32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There are many functions to convert one data type into another.</w:t>
        </w:r>
      </w:ins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3" w:author="Unknown"/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ins w:id="34" w:author="Unknown"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>Str(</w:t>
        </w:r>
        <w:r w:rsidRPr="00745765">
          <w:rPr>
            <w:rFonts w:ascii="Consolas" w:eastAsia="Times New Roman" w:hAnsi="Consolas" w:cs="Courier New"/>
            <w:color w:val="AE81FF"/>
            <w:sz w:val="24"/>
            <w:szCs w:val="24"/>
            <w:lang w:eastAsia="en-IN"/>
          </w:rPr>
          <w:t>31</w:t>
        </w:r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 xml:space="preserve">)           </w:t>
        </w:r>
        <w:r w:rsidRPr="00745765">
          <w:rPr>
            <w:rFonts w:ascii="Consolas" w:eastAsia="Times New Roman" w:hAnsi="Consolas" w:cs="Courier New"/>
            <w:color w:val="8292A2"/>
            <w:sz w:val="24"/>
            <w:szCs w:val="24"/>
            <w:lang w:eastAsia="en-IN"/>
          </w:rPr>
          <w:t># ”31” Integer to string conversion</w:t>
        </w:r>
      </w:ins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5" w:author="Unknown"/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6" w:author="Unknown"/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ins w:id="37" w:author="Unknown">
        <w:r w:rsidRPr="00745765">
          <w:rPr>
            <w:rFonts w:ascii="Consolas" w:eastAsia="Times New Roman" w:hAnsi="Consolas" w:cs="Courier New"/>
            <w:color w:val="A6E22E"/>
            <w:sz w:val="24"/>
            <w:szCs w:val="24"/>
            <w:lang w:eastAsia="en-IN"/>
          </w:rPr>
          <w:t>int</w:t>
        </w:r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>(“</w:t>
        </w:r>
        <w:r w:rsidRPr="00745765">
          <w:rPr>
            <w:rFonts w:ascii="Consolas" w:eastAsia="Times New Roman" w:hAnsi="Consolas" w:cs="Courier New"/>
            <w:color w:val="AE81FF"/>
            <w:sz w:val="24"/>
            <w:szCs w:val="24"/>
            <w:lang w:eastAsia="en-IN"/>
          </w:rPr>
          <w:t>32</w:t>
        </w:r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 xml:space="preserve">”)       </w:t>
        </w:r>
        <w:r w:rsidRPr="00745765">
          <w:rPr>
            <w:rFonts w:ascii="Consolas" w:eastAsia="Times New Roman" w:hAnsi="Consolas" w:cs="Courier New"/>
            <w:color w:val="8292A2"/>
            <w:sz w:val="24"/>
            <w:szCs w:val="24"/>
            <w:lang w:eastAsia="en-IN"/>
          </w:rPr>
          <w:t># 32 String to int conversion</w:t>
        </w:r>
      </w:ins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8" w:author="Unknown"/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9" w:author="Unknown"/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ins w:id="40" w:author="Unknown">
        <w:r w:rsidRPr="00745765">
          <w:rPr>
            <w:rFonts w:ascii="Consolas" w:eastAsia="Times New Roman" w:hAnsi="Consolas" w:cs="Courier New"/>
            <w:color w:val="A6E22E"/>
            <w:sz w:val="24"/>
            <w:szCs w:val="24"/>
            <w:lang w:eastAsia="en-IN"/>
          </w:rPr>
          <w:t>float</w:t>
        </w:r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>(</w:t>
        </w:r>
        <w:r w:rsidRPr="00745765">
          <w:rPr>
            <w:rFonts w:ascii="Consolas" w:eastAsia="Times New Roman" w:hAnsi="Consolas" w:cs="Courier New"/>
            <w:color w:val="AE81FF"/>
            <w:sz w:val="24"/>
            <w:szCs w:val="24"/>
            <w:lang w:eastAsia="en-IN"/>
          </w:rPr>
          <w:t>32</w:t>
        </w:r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 xml:space="preserve">)       </w:t>
        </w:r>
        <w:r w:rsidRPr="00745765">
          <w:rPr>
            <w:rFonts w:ascii="Consolas" w:eastAsia="Times New Roman" w:hAnsi="Consolas" w:cs="Courier New"/>
            <w:color w:val="8292A2"/>
            <w:sz w:val="24"/>
            <w:szCs w:val="24"/>
            <w:lang w:eastAsia="en-IN"/>
          </w:rPr>
          <w:t>#32.0 Integer to float conversion</w:t>
        </w:r>
      </w:ins>
    </w:p>
    <w:p w:rsidR="00745765" w:rsidRPr="00745765" w:rsidRDefault="00745765" w:rsidP="00745765">
      <w:pPr>
        <w:shd w:val="clear" w:color="auto" w:fill="F8F9FA"/>
        <w:spacing w:after="0" w:line="240" w:lineRule="auto"/>
        <w:rPr>
          <w:ins w:id="41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42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Copy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43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44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… and so on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45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46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Here “31” is a string literal, and 31 is a numeric literal.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47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48" w:author="Unknown">
        <w:r w:rsidRPr="00745765">
          <w:rPr>
            <w:rFonts w:ascii="Helvetica" w:eastAsia="Times New Roman" w:hAnsi="Helvetica" w:cs="Helvetica"/>
            <w:b/>
            <w:bCs/>
            <w:color w:val="212529"/>
            <w:sz w:val="28"/>
            <w:szCs w:val="28"/>
            <w:lang w:eastAsia="en-IN"/>
          </w:rPr>
          <w:lastRenderedPageBreak/>
          <w:t>input() function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49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50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This function allows the user to take input from the keyboard as a string.</w:t>
        </w:r>
      </w:ins>
    </w:p>
    <w:p w:rsidR="00745765" w:rsidRPr="00745765" w:rsidRDefault="00745765" w:rsidP="00745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1" w:author="Unknown"/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ins w:id="52" w:author="Unknown"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 xml:space="preserve">a = </w:t>
        </w:r>
        <w:r w:rsidRPr="00745765">
          <w:rPr>
            <w:rFonts w:ascii="Consolas" w:eastAsia="Times New Roman" w:hAnsi="Consolas" w:cs="Courier New"/>
            <w:color w:val="A6E22E"/>
            <w:sz w:val="24"/>
            <w:szCs w:val="24"/>
            <w:lang w:eastAsia="en-IN"/>
          </w:rPr>
          <w:t>input</w:t>
        </w:r>
        <w:r w:rsidRPr="00745765">
          <w:rPr>
            <w:rFonts w:ascii="Consolas" w:eastAsia="Times New Roman" w:hAnsi="Consolas" w:cs="Courier New"/>
            <w:color w:val="F8F8F2"/>
            <w:sz w:val="24"/>
            <w:szCs w:val="24"/>
            <w:lang w:eastAsia="en-IN"/>
          </w:rPr>
          <w:t xml:space="preserve">(“Enter name”)               </w:t>
        </w:r>
        <w:r w:rsidRPr="00745765">
          <w:rPr>
            <w:rFonts w:ascii="Consolas" w:eastAsia="Times New Roman" w:hAnsi="Consolas" w:cs="Courier New"/>
            <w:color w:val="8292A2"/>
            <w:sz w:val="24"/>
            <w:szCs w:val="24"/>
            <w:lang w:eastAsia="en-IN"/>
          </w:rPr>
          <w:t>#if a is “harry”, the user entered harry</w:t>
        </w:r>
      </w:ins>
    </w:p>
    <w:p w:rsidR="00745765" w:rsidRPr="00745765" w:rsidRDefault="00745765" w:rsidP="00745765">
      <w:pPr>
        <w:shd w:val="clear" w:color="auto" w:fill="F8F9FA"/>
        <w:spacing w:after="0" w:line="240" w:lineRule="auto"/>
        <w:rPr>
          <w:ins w:id="53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54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Copy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55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56" w:author="Unknown">
        <w:r w:rsidRPr="00745765">
          <w:rPr>
            <w:rFonts w:ascii="Helvetica" w:eastAsia="Times New Roman" w:hAnsi="Helvetica" w:cs="Helvetica"/>
            <w:b/>
            <w:bCs/>
            <w:color w:val="212529"/>
            <w:sz w:val="28"/>
            <w:szCs w:val="28"/>
            <w:lang w:eastAsia="en-IN"/>
          </w:rPr>
          <w:t>Note: </w:t>
        </w:r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The output of the input function is always a string even if the number is entered by the user.</w:t>
        </w:r>
      </w:ins>
    </w:p>
    <w:p w:rsidR="00745765" w:rsidRPr="00745765" w:rsidRDefault="00745765" w:rsidP="00745765">
      <w:pPr>
        <w:shd w:val="clear" w:color="auto" w:fill="F8F9FA"/>
        <w:spacing w:after="100" w:afterAutospacing="1" w:line="240" w:lineRule="auto"/>
        <w:rPr>
          <w:ins w:id="57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58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Suppose if a user enters 34, then this 34 will automatically convert to “34” string literal.</w:t>
        </w:r>
      </w:ins>
    </w:p>
    <w:p w:rsidR="00745765" w:rsidRPr="00745765" w:rsidRDefault="00745765" w:rsidP="00745765">
      <w:pPr>
        <w:shd w:val="clear" w:color="auto" w:fill="F8F9FA"/>
        <w:spacing w:before="375" w:after="135" w:line="240" w:lineRule="auto"/>
        <w:outlineLvl w:val="3"/>
        <w:rPr>
          <w:ins w:id="59" w:author="Unknown"/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ins w:id="60" w:author="Unknown">
        <w:r w:rsidRPr="00745765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Chapter 2 – Practice Set</w:t>
        </w:r>
      </w:ins>
    </w:p>
    <w:p w:rsidR="00745765" w:rsidRPr="00745765" w:rsidRDefault="00745765" w:rsidP="0074576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61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62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Write a Python program to add two numbers.</w:t>
        </w:r>
      </w:ins>
    </w:p>
    <w:p w:rsidR="00745765" w:rsidRPr="00745765" w:rsidRDefault="00745765" w:rsidP="0074576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63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64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Write a Python program to find the remainder when a number is divided by Z(Integer).</w:t>
        </w:r>
      </w:ins>
    </w:p>
    <w:p w:rsidR="00745765" w:rsidRPr="00745765" w:rsidRDefault="00745765" w:rsidP="0074576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65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66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Check the type of the variable assigned using the input() function.</w:t>
        </w:r>
      </w:ins>
    </w:p>
    <w:p w:rsidR="00745765" w:rsidRPr="00745765" w:rsidRDefault="00745765" w:rsidP="0074576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67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68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Use a comparison operator to find out whether a given variable a is greater than b or not. (Take a=34 and b=80)</w:t>
        </w:r>
      </w:ins>
    </w:p>
    <w:p w:rsidR="00745765" w:rsidRPr="00745765" w:rsidRDefault="00745765" w:rsidP="0074576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69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70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Write a Python program to find the average of two numbers entered by the user.</w:t>
        </w:r>
      </w:ins>
    </w:p>
    <w:p w:rsidR="00745765" w:rsidRPr="00745765" w:rsidRDefault="00745765" w:rsidP="0074576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ins w:id="71" w:author="Unknown"/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ins w:id="72" w:author="Unknown">
        <w:r w:rsidRPr="00745765">
          <w:rPr>
            <w:rFonts w:ascii="Helvetica" w:eastAsia="Times New Roman" w:hAnsi="Helvetica" w:cs="Helvetica"/>
            <w:color w:val="212529"/>
            <w:sz w:val="28"/>
            <w:szCs w:val="28"/>
            <w:lang w:eastAsia="en-IN"/>
          </w:rPr>
          <w:t>Write a Python program to calculate the square of a number entered by the user.</w:t>
        </w:r>
      </w:ins>
    </w:p>
    <w:p w:rsidR="00084812" w:rsidRDefault="00745765">
      <w:bookmarkStart w:id="73" w:name="_GoBack"/>
      <w:bookmarkEnd w:id="73"/>
    </w:p>
    <w:sectPr w:rsidR="0008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2308"/>
    <w:multiLevelType w:val="multilevel"/>
    <w:tmpl w:val="396C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B73A7C"/>
    <w:multiLevelType w:val="multilevel"/>
    <w:tmpl w:val="BD26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B4702B"/>
    <w:multiLevelType w:val="multilevel"/>
    <w:tmpl w:val="E3A0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8156A4"/>
    <w:multiLevelType w:val="multilevel"/>
    <w:tmpl w:val="57D8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F0"/>
    <w:rsid w:val="0024604E"/>
    <w:rsid w:val="002E0612"/>
    <w:rsid w:val="004A5BF0"/>
    <w:rsid w:val="0074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57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457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57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4576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7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5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5765"/>
  </w:style>
  <w:style w:type="character" w:styleId="Strong">
    <w:name w:val="Strong"/>
    <w:basedOn w:val="DefaultParagraphFont"/>
    <w:uiPriority w:val="22"/>
    <w:qFormat/>
    <w:rsid w:val="007457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57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457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57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4576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7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5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5765"/>
  </w:style>
  <w:style w:type="character" w:styleId="Strong">
    <w:name w:val="Strong"/>
    <w:basedOn w:val="DefaultParagraphFont"/>
    <w:uiPriority w:val="22"/>
    <w:qFormat/>
    <w:rsid w:val="00745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3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Ratan Paul</dc:creator>
  <cp:keywords/>
  <dc:description/>
  <cp:lastModifiedBy>Dhruba Ratan Paul</cp:lastModifiedBy>
  <cp:revision>2</cp:revision>
  <dcterms:created xsi:type="dcterms:W3CDTF">2021-09-17T09:50:00Z</dcterms:created>
  <dcterms:modified xsi:type="dcterms:W3CDTF">2021-09-17T09:50:00Z</dcterms:modified>
</cp:coreProperties>
</file>