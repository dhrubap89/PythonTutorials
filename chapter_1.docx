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D61" w:rsidRPr="007A1D61" w:rsidRDefault="007A1D61" w:rsidP="007A1D61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A1D6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Chapter 1: Modules, Comments &amp; Pip</w:t>
      </w:r>
    </w:p>
    <w:p w:rsidR="007A1D61" w:rsidRPr="007A1D61" w:rsidRDefault="007A1D61" w:rsidP="007A1D61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A1D61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Let’s write our very first python program.</w:t>
      </w:r>
    </w:p>
    <w:p w:rsidR="007A1D61" w:rsidRPr="007A1D61" w:rsidRDefault="007A1D61" w:rsidP="007A1D61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A1D61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Create a file called hello.py and paste the below code into it</w:t>
      </w:r>
    </w:p>
    <w:p w:rsidR="007A1D61" w:rsidRPr="007A1D61" w:rsidRDefault="007A1D61" w:rsidP="007A1D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proofErr w:type="gramStart"/>
      <w:r w:rsidRPr="007A1D61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print</w:t>
      </w:r>
      <w:r w:rsidRPr="007A1D61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7A1D61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“Hello World”)         </w:t>
      </w:r>
      <w:r w:rsidRPr="007A1D61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 print is a function (more later)</w:t>
      </w:r>
    </w:p>
    <w:p w:rsidR="007A1D61" w:rsidRPr="007A1D61" w:rsidRDefault="007A1D61" w:rsidP="007A1D61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A1D61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7A1D61" w:rsidRPr="007A1D61" w:rsidRDefault="007A1D61" w:rsidP="007A1D61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A1D61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Execute this file (.</w:t>
      </w:r>
      <w:proofErr w:type="spellStart"/>
      <w:r w:rsidRPr="007A1D61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py</w:t>
      </w:r>
      <w:proofErr w:type="spellEnd"/>
      <w:r w:rsidRPr="007A1D61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file) by typing python hello.py, and you will see Hello World printed on the screen.</w:t>
      </w:r>
    </w:p>
    <w:p w:rsidR="007A1D61" w:rsidRPr="007A1D61" w:rsidRDefault="007A1D61" w:rsidP="007A1D61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A1D6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Modules</w:t>
      </w:r>
    </w:p>
    <w:p w:rsidR="007A1D61" w:rsidRPr="007A1D61" w:rsidRDefault="007A1D61" w:rsidP="007A1D61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A1D61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 module is a file containing code written by somebody else (usually) which can be imported and used in our programs.</w:t>
      </w:r>
    </w:p>
    <w:p w:rsidR="007A1D61" w:rsidRPr="007A1D61" w:rsidRDefault="007A1D61" w:rsidP="007A1D61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A1D6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Pip</w:t>
      </w:r>
    </w:p>
    <w:p w:rsidR="007A1D61" w:rsidRPr="007A1D61" w:rsidRDefault="007A1D61" w:rsidP="007A1D61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A1D61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Pip is a package manager for python. You can use pip to install a module on your system.</w:t>
      </w:r>
    </w:p>
    <w:p w:rsidR="007A1D61" w:rsidRPr="007A1D61" w:rsidRDefault="007A1D61" w:rsidP="007A1D61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A1D61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E.g., pip install flask (It will install flask module in your system)</w:t>
      </w:r>
    </w:p>
    <w:p w:rsidR="007A1D61" w:rsidRPr="007A1D61" w:rsidRDefault="007A1D61" w:rsidP="007A1D61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A1D6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Types of modules</w:t>
      </w:r>
    </w:p>
    <w:p w:rsidR="007A1D61" w:rsidRPr="007A1D61" w:rsidRDefault="007A1D61" w:rsidP="007A1D61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A1D61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There are two types of modules in Python:</w:t>
      </w:r>
    </w:p>
    <w:p w:rsidR="007A1D61" w:rsidRPr="007A1D61" w:rsidRDefault="007A1D61" w:rsidP="007A1D61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A1D61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Built-in modules – Pre-installed in Python</w:t>
      </w:r>
    </w:p>
    <w:p w:rsidR="007A1D61" w:rsidRPr="007A1D61" w:rsidRDefault="007A1D61" w:rsidP="007A1D61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A1D61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External modules – Need to install using pip</w:t>
      </w:r>
    </w:p>
    <w:p w:rsidR="007A1D61" w:rsidRPr="007A1D61" w:rsidRDefault="007A1D61" w:rsidP="007A1D61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A1D61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Some examples of built-in modules are </w:t>
      </w:r>
      <w:proofErr w:type="spellStart"/>
      <w:r w:rsidRPr="007A1D61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os</w:t>
      </w:r>
      <w:proofErr w:type="spellEnd"/>
      <w:r w:rsidRPr="007A1D61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, </w:t>
      </w:r>
      <w:proofErr w:type="spellStart"/>
      <w:proofErr w:type="gramStart"/>
      <w:r w:rsidRPr="007A1D61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abc</w:t>
      </w:r>
      <w:proofErr w:type="spellEnd"/>
      <w:proofErr w:type="gramEnd"/>
      <w:r w:rsidRPr="007A1D61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, etc.</w:t>
      </w:r>
    </w:p>
    <w:p w:rsidR="007A1D61" w:rsidRPr="007A1D61" w:rsidRDefault="007A1D61" w:rsidP="007A1D61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A1D61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Some examples of external modules are </w:t>
      </w:r>
      <w:proofErr w:type="spellStart"/>
      <w:r w:rsidRPr="007A1D61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TensorFlow</w:t>
      </w:r>
      <w:proofErr w:type="spellEnd"/>
      <w:r w:rsidRPr="007A1D61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, flask, etc.</w:t>
      </w:r>
    </w:p>
    <w:p w:rsidR="007A1D61" w:rsidRPr="007A1D61" w:rsidRDefault="007A1D61" w:rsidP="007A1D61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A1D61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Using Python as a Calculator</w:t>
      </w:r>
    </w:p>
    <w:p w:rsidR="007A1D61" w:rsidRPr="007A1D61" w:rsidRDefault="007A1D61" w:rsidP="007A1D61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A1D61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We can use python as a calculator by typing “python” + </w:t>
      </w:r>
      <w:r w:rsidRPr="007A1D61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TO DO </w:t>
      </w:r>
      <w:r w:rsidRPr="007A1D61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on the terminal. [It opens REPL or read evaluation print loop]</w:t>
      </w:r>
    </w:p>
    <w:p w:rsidR="007A1D61" w:rsidRPr="007A1D61" w:rsidRDefault="007A1D61" w:rsidP="007A1D61">
      <w:pPr>
        <w:shd w:val="clear" w:color="auto" w:fill="F8F9FA"/>
        <w:spacing w:before="375" w:after="135" w:line="240" w:lineRule="auto"/>
        <w:outlineLvl w:val="4"/>
        <w:rPr>
          <w:ins w:id="0" w:author="Unknown"/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ins w:id="1" w:author="Unknown">
        <w:r w:rsidRPr="007A1D61">
          <w:rPr>
            <w:rFonts w:ascii="Segoe UI" w:eastAsia="Times New Roman" w:hAnsi="Segoe UI" w:cs="Segoe UI"/>
            <w:b/>
            <w:bCs/>
            <w:color w:val="212529"/>
            <w:sz w:val="20"/>
            <w:szCs w:val="20"/>
            <w:lang w:eastAsia="en-IN"/>
          </w:rPr>
          <w:t>Comments</w:t>
        </w:r>
      </w:ins>
    </w:p>
    <w:p w:rsidR="007A1D61" w:rsidRPr="007A1D61" w:rsidRDefault="007A1D61" w:rsidP="007A1D61">
      <w:pPr>
        <w:shd w:val="clear" w:color="auto" w:fill="F8F9FA"/>
        <w:spacing w:after="100" w:afterAutospacing="1" w:line="240" w:lineRule="auto"/>
        <w:rPr>
          <w:ins w:id="2" w:author="Unknown"/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ins w:id="3" w:author="Unknown">
        <w:r w:rsidRPr="007A1D61">
          <w:rPr>
            <w:rFonts w:ascii="Helvetica" w:eastAsia="Times New Roman" w:hAnsi="Helvetica" w:cs="Helvetica"/>
            <w:color w:val="212529"/>
            <w:sz w:val="28"/>
            <w:szCs w:val="28"/>
            <w:lang w:eastAsia="en-IN"/>
          </w:rPr>
          <w:t>Comments are used to write something which the programmer does not want to execute.</w:t>
        </w:r>
      </w:ins>
    </w:p>
    <w:p w:rsidR="007A1D61" w:rsidRPr="007A1D61" w:rsidRDefault="007A1D61" w:rsidP="007A1D61">
      <w:pPr>
        <w:shd w:val="clear" w:color="auto" w:fill="F8F9FA"/>
        <w:spacing w:after="100" w:afterAutospacing="1" w:line="240" w:lineRule="auto"/>
        <w:rPr>
          <w:ins w:id="4" w:author="Unknown"/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ins w:id="5" w:author="Unknown">
        <w:r w:rsidRPr="007A1D61">
          <w:rPr>
            <w:rFonts w:ascii="Helvetica" w:eastAsia="Times New Roman" w:hAnsi="Helvetica" w:cs="Helvetica"/>
            <w:color w:val="212529"/>
            <w:sz w:val="28"/>
            <w:szCs w:val="28"/>
            <w:lang w:eastAsia="en-IN"/>
          </w:rPr>
          <w:t>Comments can be used to mark the author's name, date, etc.</w:t>
        </w:r>
      </w:ins>
    </w:p>
    <w:p w:rsidR="007A1D61" w:rsidRPr="007A1D61" w:rsidRDefault="007A1D61" w:rsidP="007A1D61">
      <w:pPr>
        <w:shd w:val="clear" w:color="auto" w:fill="F8F9FA"/>
        <w:spacing w:after="100" w:afterAutospacing="1" w:line="240" w:lineRule="auto"/>
        <w:rPr>
          <w:ins w:id="6" w:author="Unknown"/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ins w:id="7" w:author="Unknown">
        <w:r w:rsidRPr="007A1D61">
          <w:rPr>
            <w:rFonts w:ascii="Helvetica" w:eastAsia="Times New Roman" w:hAnsi="Helvetica" w:cs="Helvetica"/>
            <w:b/>
            <w:bCs/>
            <w:color w:val="212529"/>
            <w:sz w:val="28"/>
            <w:szCs w:val="28"/>
            <w:lang w:eastAsia="en-IN"/>
          </w:rPr>
          <w:lastRenderedPageBreak/>
          <w:t>Types of Comments:</w:t>
        </w:r>
      </w:ins>
    </w:p>
    <w:p w:rsidR="007A1D61" w:rsidRPr="007A1D61" w:rsidRDefault="007A1D61" w:rsidP="007A1D61">
      <w:pPr>
        <w:shd w:val="clear" w:color="auto" w:fill="F8F9FA"/>
        <w:spacing w:after="100" w:afterAutospacing="1" w:line="240" w:lineRule="auto"/>
        <w:rPr>
          <w:ins w:id="8" w:author="Unknown"/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ins w:id="9" w:author="Unknown">
        <w:r w:rsidRPr="007A1D61">
          <w:rPr>
            <w:rFonts w:ascii="Helvetica" w:eastAsia="Times New Roman" w:hAnsi="Helvetica" w:cs="Helvetica"/>
            <w:color w:val="212529"/>
            <w:sz w:val="28"/>
            <w:szCs w:val="28"/>
            <w:lang w:eastAsia="en-IN"/>
          </w:rPr>
          <w:t>There are two types of comments in python,</w:t>
        </w:r>
      </w:ins>
    </w:p>
    <w:p w:rsidR="007A1D61" w:rsidRPr="007A1D61" w:rsidRDefault="007A1D61" w:rsidP="007A1D61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ins w:id="10" w:author="Unknown"/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ins w:id="11" w:author="Unknown">
        <w:r w:rsidRPr="007A1D61">
          <w:rPr>
            <w:rFonts w:ascii="Helvetica" w:eastAsia="Times New Roman" w:hAnsi="Helvetica" w:cs="Helvetica"/>
            <w:color w:val="212529"/>
            <w:sz w:val="28"/>
            <w:szCs w:val="28"/>
            <w:lang w:eastAsia="en-IN"/>
          </w:rPr>
          <w:t>Single line comments – Written using # (pound/hash symbol)</w:t>
        </w:r>
      </w:ins>
    </w:p>
    <w:p w:rsidR="007A1D61" w:rsidRPr="007A1D61" w:rsidRDefault="007A1D61" w:rsidP="007A1D61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ins w:id="12" w:author="Unknown"/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ins w:id="13" w:author="Unknown">
        <w:r w:rsidRPr="007A1D61">
          <w:rPr>
            <w:rFonts w:ascii="Helvetica" w:eastAsia="Times New Roman" w:hAnsi="Helvetica" w:cs="Helvetica"/>
            <w:color w:val="212529"/>
            <w:sz w:val="28"/>
            <w:szCs w:val="28"/>
            <w:lang w:eastAsia="en-IN"/>
          </w:rPr>
          <w:t>Multi-line comments – Written using ‘’’ Comment ‘’’ or “”” Comment “””.</w:t>
        </w:r>
      </w:ins>
    </w:p>
    <w:p w:rsidR="007A1D61" w:rsidRPr="007A1D61" w:rsidRDefault="007A1D61" w:rsidP="007A1D61">
      <w:pPr>
        <w:shd w:val="clear" w:color="auto" w:fill="F8F9FA"/>
        <w:spacing w:before="375" w:after="135" w:line="240" w:lineRule="auto"/>
        <w:outlineLvl w:val="3"/>
        <w:rPr>
          <w:ins w:id="14" w:author="Unknown"/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ins w:id="15" w:author="Unknown">
        <w:r w:rsidRPr="007A1D61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t>Chapter 1 – Practice Set</w:t>
        </w:r>
      </w:ins>
    </w:p>
    <w:p w:rsidR="007A1D61" w:rsidRPr="007A1D61" w:rsidRDefault="007A1D61" w:rsidP="007A1D61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ins w:id="16" w:author="Unknown"/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ins w:id="17" w:author="Unknown">
        <w:r w:rsidRPr="007A1D61">
          <w:rPr>
            <w:rFonts w:ascii="Helvetica" w:eastAsia="Times New Roman" w:hAnsi="Helvetica" w:cs="Helvetica"/>
            <w:color w:val="212529"/>
            <w:sz w:val="28"/>
            <w:szCs w:val="28"/>
            <w:lang w:eastAsia="en-IN"/>
          </w:rPr>
          <w:t>Write a program to print Twinkle-Twinkle Little Star poem in python.</w:t>
        </w:r>
      </w:ins>
    </w:p>
    <w:p w:rsidR="007A1D61" w:rsidRPr="007A1D61" w:rsidRDefault="007A1D61" w:rsidP="007A1D61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ins w:id="18" w:author="Unknown"/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ins w:id="19" w:author="Unknown">
        <w:r w:rsidRPr="007A1D61">
          <w:rPr>
            <w:rFonts w:ascii="Helvetica" w:eastAsia="Times New Roman" w:hAnsi="Helvetica" w:cs="Helvetica"/>
            <w:color w:val="212529"/>
            <w:sz w:val="28"/>
            <w:szCs w:val="28"/>
            <w:lang w:eastAsia="en-IN"/>
          </w:rPr>
          <w:t>Use REPL and print the table of 5 using it.</w:t>
        </w:r>
      </w:ins>
    </w:p>
    <w:p w:rsidR="007A1D61" w:rsidRPr="007A1D61" w:rsidRDefault="007A1D61" w:rsidP="007A1D61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ins w:id="20" w:author="Unknown"/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ins w:id="21" w:author="Unknown">
        <w:r w:rsidRPr="007A1D61">
          <w:rPr>
            <w:rFonts w:ascii="Helvetica" w:eastAsia="Times New Roman" w:hAnsi="Helvetica" w:cs="Helvetica"/>
            <w:color w:val="212529"/>
            <w:sz w:val="28"/>
            <w:szCs w:val="28"/>
            <w:lang w:eastAsia="en-IN"/>
          </w:rPr>
          <w:t>Install an external module and use it to perform an operation of your interest.</w:t>
        </w:r>
      </w:ins>
    </w:p>
    <w:p w:rsidR="007A1D61" w:rsidRPr="007A1D61" w:rsidRDefault="007A1D61" w:rsidP="007A1D61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ins w:id="22" w:author="Unknown"/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ins w:id="23" w:author="Unknown">
        <w:r w:rsidRPr="007A1D61">
          <w:rPr>
            <w:rFonts w:ascii="Helvetica" w:eastAsia="Times New Roman" w:hAnsi="Helvetica" w:cs="Helvetica"/>
            <w:color w:val="212529"/>
            <w:sz w:val="28"/>
            <w:szCs w:val="28"/>
            <w:lang w:eastAsia="en-IN"/>
          </w:rPr>
          <w:t xml:space="preserve">Write a python program to print the contents of a directory using </w:t>
        </w:r>
        <w:proofErr w:type="spellStart"/>
        <w:r w:rsidRPr="007A1D61">
          <w:rPr>
            <w:rFonts w:ascii="Helvetica" w:eastAsia="Times New Roman" w:hAnsi="Helvetica" w:cs="Helvetica"/>
            <w:color w:val="212529"/>
            <w:sz w:val="28"/>
            <w:szCs w:val="28"/>
            <w:lang w:eastAsia="en-IN"/>
          </w:rPr>
          <w:t>os</w:t>
        </w:r>
        <w:proofErr w:type="spellEnd"/>
        <w:r w:rsidRPr="007A1D61">
          <w:rPr>
            <w:rFonts w:ascii="Helvetica" w:eastAsia="Times New Roman" w:hAnsi="Helvetica" w:cs="Helvetica"/>
            <w:color w:val="212529"/>
            <w:sz w:val="28"/>
            <w:szCs w:val="28"/>
            <w:lang w:eastAsia="en-IN"/>
          </w:rPr>
          <w:t xml:space="preserve"> module. Search online for the function which does that.</w:t>
        </w:r>
      </w:ins>
    </w:p>
    <w:p w:rsidR="007A1D61" w:rsidRPr="007A1D61" w:rsidRDefault="007A1D61" w:rsidP="007A1D61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ins w:id="24" w:author="Unknown"/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ins w:id="25" w:author="Unknown">
        <w:r w:rsidRPr="007A1D61">
          <w:rPr>
            <w:rFonts w:ascii="Helvetica" w:eastAsia="Times New Roman" w:hAnsi="Helvetica" w:cs="Helvetica"/>
            <w:color w:val="212529"/>
            <w:sz w:val="28"/>
            <w:szCs w:val="28"/>
            <w:lang w:eastAsia="en-IN"/>
          </w:rPr>
          <w:t>Label the program written in problem 4 with comments.</w:t>
        </w:r>
      </w:ins>
    </w:p>
    <w:p w:rsidR="00084812" w:rsidRPr="007A1D61" w:rsidRDefault="007A1D61" w:rsidP="007A1D61">
      <w:bookmarkStart w:id="26" w:name="_GoBack"/>
      <w:bookmarkEnd w:id="26"/>
    </w:p>
    <w:sectPr w:rsidR="00084812" w:rsidRPr="007A1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6170"/>
    <w:multiLevelType w:val="multilevel"/>
    <w:tmpl w:val="B84CC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680FA7"/>
    <w:multiLevelType w:val="multilevel"/>
    <w:tmpl w:val="367C8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697611"/>
    <w:multiLevelType w:val="multilevel"/>
    <w:tmpl w:val="865E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404897"/>
    <w:multiLevelType w:val="multilevel"/>
    <w:tmpl w:val="2F38E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AD4"/>
    <w:rsid w:val="0024604E"/>
    <w:rsid w:val="002E0612"/>
    <w:rsid w:val="007A1D61"/>
    <w:rsid w:val="00814AD4"/>
    <w:rsid w:val="00B0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054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B0540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0540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B0540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B054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1D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1D6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A1D6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A1D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054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B0540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0540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B0540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B054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1D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1D6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A1D6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A1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4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0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Dhruba Ratan Paul</dc:creator>
  <cp:keywords/>
  <dc:description/>
  <cp:lastModifiedBy>Dhruba Ratan Paul</cp:lastModifiedBy>
  <cp:revision>3</cp:revision>
  <dcterms:created xsi:type="dcterms:W3CDTF">2021-09-17T09:47:00Z</dcterms:created>
  <dcterms:modified xsi:type="dcterms:W3CDTF">2021-09-17T09:49:00Z</dcterms:modified>
</cp:coreProperties>
</file>